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Pseudocode</w:t>
      </w:r>
      <w:r>
        <w:rPr>
          <w:rFonts w:ascii="Arial Black" w:hAnsi="Arial Black"/>
          <w:sz w:val="28"/>
          <w:szCs w:val="28"/>
        </w:rPr>
        <w:t xml:space="preserve"> :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Main Body/Program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Welcome to </w:t>
      </w:r>
      <w:r>
        <w:rPr>
          <w:rFonts w:ascii="Arial" w:hAnsi="Arial" w:cs="Arial"/>
          <w:sz w:val="28"/>
          <w:szCs w:val="28"/>
        </w:rPr>
        <w:t xml:space="preserve">Cv</w:t>
      </w:r>
      <w:r>
        <w:rPr>
          <w:rFonts w:ascii="Arial" w:hAnsi="Arial" w:cs="Arial"/>
          <w:sz w:val="28"/>
          <w:szCs w:val="28"/>
        </w:rPr>
        <w:t xml:space="preserve"> Analyzer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Start The System/Software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//Initialization of the User Interface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For Job Profile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While Loop </w:t>
      </w:r>
      <w:r>
        <w:rPr>
          <w:rFonts w:ascii="Arial" w:hAnsi="Arial" w:cs="Arial"/>
          <w:sz w:val="28"/>
          <w:szCs w:val="28"/>
        </w:rPr>
        <w:t xml:space="preserve">( True</w:t>
      </w:r>
      <w:r>
        <w:rPr>
          <w:rFonts w:ascii="Arial" w:hAnsi="Arial" w:cs="Arial"/>
          <w:sz w:val="28"/>
          <w:szCs w:val="28"/>
        </w:rPr>
        <w:t xml:space="preserve"> ) Do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Display The Main Menu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Get The User </w:t>
      </w:r>
      <w:r>
        <w:rPr>
          <w:rFonts w:ascii="Arial" w:hAnsi="Arial" w:cs="Arial"/>
          <w:sz w:val="28"/>
          <w:szCs w:val="28"/>
        </w:rPr>
        <w:t xml:space="preserve">Choice(</w:t>
      </w:r>
      <w:r>
        <w:rPr>
          <w:rFonts w:ascii="Arial" w:hAnsi="Arial" w:cs="Arial"/>
          <w:sz w:val="28"/>
          <w:szCs w:val="28"/>
        </w:rPr>
        <w:t xml:space="preserve">) = User Choice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Switch Statement User Choice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Case :</w:t>
      </w:r>
      <w:r>
        <w:rPr>
          <w:rFonts w:ascii="Arial" w:hAnsi="Arial" w:cs="Arial"/>
          <w:sz w:val="28"/>
          <w:szCs w:val="28"/>
        </w:rPr>
        <w:t xml:space="preserve"> Create The job Profile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  <w:r>
        <w:rPr>
          <w:rFonts w:ascii="Arial" w:hAnsi="Arial" w:cs="Arial"/>
          <w:sz w:val="28"/>
          <w:szCs w:val="28"/>
        </w:rPr>
        <w:t xml:space="preserve">Create_Job_</w:t>
      </w:r>
      <w:r>
        <w:rPr>
          <w:rFonts w:ascii="Arial" w:hAnsi="Arial" w:cs="Arial"/>
          <w:sz w:val="28"/>
          <w:szCs w:val="28"/>
        </w:rPr>
        <w:t xml:space="preserve">Profile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Case :</w:t>
      </w:r>
      <w:r>
        <w:rPr>
          <w:rFonts w:ascii="Arial" w:hAnsi="Arial" w:cs="Arial"/>
          <w:sz w:val="28"/>
          <w:szCs w:val="28"/>
        </w:rPr>
        <w:t xml:space="preserve"> Upload Job Information/Description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  <w:r>
        <w:rPr>
          <w:rFonts w:ascii="Arial" w:hAnsi="Arial" w:cs="Arial"/>
          <w:sz w:val="28"/>
          <w:szCs w:val="28"/>
        </w:rPr>
        <w:t xml:space="preserve">Upload_</w:t>
      </w:r>
      <w:r>
        <w:rPr>
          <w:rFonts w:ascii="Arial" w:hAnsi="Arial" w:cs="Arial"/>
          <w:sz w:val="28"/>
          <w:szCs w:val="28"/>
        </w:rPr>
        <w:t xml:space="preserve">Description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Case 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Upload_CV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  <w:r>
        <w:rPr>
          <w:rFonts w:ascii="Arial" w:hAnsi="Arial" w:cs="Arial"/>
          <w:sz w:val="28"/>
          <w:szCs w:val="28"/>
        </w:rPr>
        <w:t xml:space="preserve">Upload_</w:t>
      </w:r>
      <w:r>
        <w:rPr>
          <w:rFonts w:ascii="Arial" w:hAnsi="Arial" w:cs="Arial"/>
          <w:sz w:val="28"/>
          <w:szCs w:val="28"/>
        </w:rPr>
        <w:t xml:space="preserve">CV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Case :</w:t>
      </w:r>
      <w:r>
        <w:rPr>
          <w:rFonts w:ascii="Arial" w:hAnsi="Arial" w:cs="Arial"/>
          <w:sz w:val="28"/>
          <w:szCs w:val="28"/>
        </w:rPr>
        <w:t xml:space="preserve"> View 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 CVs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  <w:r>
        <w:rPr>
          <w:rFonts w:ascii="Arial" w:hAnsi="Arial" w:cs="Arial"/>
          <w:sz w:val="28"/>
          <w:szCs w:val="28"/>
        </w:rPr>
        <w:t xml:space="preserve">View_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Case :</w:t>
      </w:r>
      <w:r>
        <w:rPr>
          <w:rFonts w:ascii="Arial" w:hAnsi="Arial" w:cs="Arial"/>
          <w:sz w:val="28"/>
          <w:szCs w:val="28"/>
        </w:rPr>
        <w:t xml:space="preserve"> Exit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Exit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End of the Switch Statement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the While Loop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the CV Analyzer Software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Function for creating Job Profile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</w:r>
      <w:commentRangeStart w:id="0"/>
      <w:r>
        <w:rPr>
          <w:rFonts w:ascii="Arial" w:hAnsi="Arial" w:cs="Arial"/>
          <w:sz w:val="28"/>
          <w:szCs w:val="28"/>
        </w:rPr>
        <w:t xml:space="preserve">Create_Job_Your_</w:t>
      </w:r>
      <w:r>
        <w:rPr>
          <w:rFonts w:ascii="Arial" w:hAnsi="Arial" w:cs="Arial"/>
          <w:sz w:val="28"/>
          <w:szCs w:val="28"/>
        </w:rPr>
        <w:t xml:space="preserve">Profile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  <w:commentRangeEnd w:id="0"/>
      <w:r>
        <w:commentReference w:id="0"/>
      </w:r>
      <w:ins w:id="0" w:author="gedas" w:date="2025-02-27T15:12:27Z" oouserid="gedas">
        <w:r/>
      </w:ins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Generate_Unique_Job_</w:t>
      </w:r>
      <w:r>
        <w:rPr>
          <w:rFonts w:ascii="Arial" w:hAnsi="Arial" w:cs="Arial"/>
          <w:sz w:val="28"/>
          <w:szCs w:val="28"/>
        </w:rPr>
        <w:t xml:space="preserve">ID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Job_Description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Get_Employee_</w:t>
      </w:r>
      <w:r>
        <w:rPr>
          <w:rFonts w:ascii="Arial" w:hAnsi="Arial" w:cs="Arial"/>
          <w:sz w:val="28"/>
          <w:szCs w:val="28"/>
        </w:rPr>
        <w:t xml:space="preserve">Description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Save_</w:t>
      </w:r>
      <w:r>
        <w:rPr>
          <w:rFonts w:ascii="Arial" w:hAnsi="Arial" w:cs="Arial"/>
          <w:sz w:val="28"/>
          <w:szCs w:val="28"/>
        </w:rPr>
        <w:t xml:space="preserve">Profile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 , </w:t>
      </w:r>
      <w:r>
        <w:rPr>
          <w:rFonts w:ascii="Arial" w:hAnsi="Arial" w:cs="Arial"/>
          <w:sz w:val="28"/>
          <w:szCs w:val="28"/>
        </w:rPr>
        <w:t xml:space="preserve">Job_Description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>
        <w:rPr>
          <w:rFonts w:ascii="Arial" w:hAnsi="Arial" w:cs="Arial"/>
          <w:sz w:val="28"/>
          <w:szCs w:val="28"/>
        </w:rPr>
        <w:t xml:space="preserve">Display_Prompt_</w:t>
      </w:r>
      <w:r>
        <w:rPr>
          <w:rFonts w:ascii="Arial" w:hAnsi="Arial" w:cs="Arial"/>
          <w:sz w:val="28"/>
          <w:szCs w:val="28"/>
        </w:rPr>
        <w:t xml:space="preserve">Message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”Profile Has Been Created Successfully”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End Of above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Function for Uploading</w:t>
      </w:r>
      <w:r>
        <w:rPr>
          <w:rFonts w:ascii="Arial" w:hAnsi="Arial" w:cs="Arial"/>
          <w:sz w:val="28"/>
          <w:szCs w:val="28"/>
        </w:rPr>
        <w:t xml:space="preserve"> specific Description for specific Job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Function </w:t>
      </w:r>
      <w:r>
        <w:rPr>
          <w:rFonts w:ascii="Arial" w:hAnsi="Arial" w:cs="Arial"/>
          <w:sz w:val="28"/>
          <w:szCs w:val="28"/>
        </w:rPr>
        <w:t xml:space="preserve">Upload_Job_</w:t>
      </w:r>
      <w:r>
        <w:rPr>
          <w:rFonts w:ascii="Arial" w:hAnsi="Arial" w:cs="Arial"/>
          <w:sz w:val="28"/>
          <w:szCs w:val="28"/>
        </w:rPr>
        <w:t xml:space="preserve">Description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Get_User_</w:t>
      </w:r>
      <w:r>
        <w:rPr>
          <w:rFonts w:ascii="Arial" w:hAnsi="Arial" w:cs="Arial"/>
          <w:sz w:val="28"/>
          <w:szCs w:val="28"/>
        </w:rPr>
        <w:t xml:space="preserve">Choice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“ Data for accessing Specific Job Profile”)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8"/>
          <w:szCs w:val="28"/>
        </w:rPr>
        <w:t xml:space="preserve">Job_Description_File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Get_User_Input_</w:t>
      </w:r>
      <w:r>
        <w:rPr>
          <w:rFonts w:ascii="Arial" w:hAnsi="Arial" w:cs="Arial"/>
          <w:sz w:val="28"/>
          <w:szCs w:val="28"/>
        </w:rPr>
        <w:t xml:space="preserve">File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“</w:t>
      </w:r>
      <w:r>
        <w:rPr>
          <w:rFonts w:ascii="Arial" w:hAnsi="Arial" w:cs="Arial"/>
          <w:sz w:val="28"/>
          <w:szCs w:val="28"/>
        </w:rPr>
        <w:t xml:space="preserve">eg</w:t>
      </w:r>
      <w:r>
        <w:rPr>
          <w:rFonts w:ascii="Arial" w:hAnsi="Arial" w:cs="Arial"/>
          <w:sz w:val="28"/>
          <w:szCs w:val="28"/>
        </w:rPr>
        <w:t xml:space="preserve"> : PDF, DOCX, TXT”)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>
        <w:rPr>
          <w:rFonts w:ascii="Arial" w:hAnsi="Arial" w:cs="Arial"/>
          <w:sz w:val="28"/>
          <w:szCs w:val="28"/>
        </w:rPr>
        <w:t xml:space="preserve">Parsing_Criteria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Parse_Job_</w:t>
      </w:r>
      <w:r>
        <w:rPr>
          <w:rFonts w:ascii="Arial" w:hAnsi="Arial" w:cs="Arial"/>
          <w:sz w:val="28"/>
          <w:szCs w:val="28"/>
        </w:rPr>
        <w:t xml:space="preserve">Criteria</w:t>
      </w:r>
      <w:r>
        <w:rPr>
          <w:rFonts w:ascii="Arial" w:hAnsi="Arial" w:cs="Arial"/>
          <w:sz w:val="28"/>
          <w:szCs w:val="28"/>
        </w:rPr>
        <w:t xml:space="preserve">( </w:t>
      </w:r>
      <w:r>
        <w:rPr>
          <w:rFonts w:ascii="Arial" w:hAnsi="Arial" w:cs="Arial"/>
          <w:sz w:val="28"/>
          <w:szCs w:val="28"/>
        </w:rPr>
        <w:t xml:space="preserve">Job</w:t>
      </w:r>
      <w:r>
        <w:rPr>
          <w:rFonts w:ascii="Arial" w:hAnsi="Arial" w:cs="Arial"/>
          <w:sz w:val="28"/>
          <w:szCs w:val="28"/>
        </w:rPr>
        <w:t xml:space="preserve">_Description_File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>
        <w:rPr>
          <w:rFonts w:ascii="Arial" w:hAnsi="Arial" w:cs="Arial"/>
          <w:sz w:val="28"/>
          <w:szCs w:val="28"/>
        </w:rPr>
        <w:t xml:space="preserve">Save_Parsed_Criteria</w:t>
      </w:r>
      <w:r>
        <w:rPr>
          <w:rFonts w:ascii="Arial" w:hAnsi="Arial" w:cs="Arial"/>
          <w:sz w:val="28"/>
          <w:szCs w:val="28"/>
        </w:rPr>
        <w:t xml:space="preserve"> = 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Parsing_Criteria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sz w:val="28"/>
          <w:szCs w:val="28"/>
        </w:rPr>
        <w:t xml:space="preserve">Prompt_Message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(“ Job</w:t>
      </w:r>
      <w:r>
        <w:rPr>
          <w:rFonts w:ascii="Arial" w:hAnsi="Arial" w:cs="Arial"/>
          <w:sz w:val="28"/>
          <w:szCs w:val="28"/>
        </w:rPr>
        <w:t xml:space="preserve"> Description Uploaded Successfully and has been parsed Successfully”)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upload CVs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Function </w:t>
      </w:r>
      <w:r>
        <w:rPr>
          <w:rFonts w:ascii="Arial" w:hAnsi="Arial" w:cs="Arial"/>
          <w:sz w:val="28"/>
          <w:szCs w:val="28"/>
        </w:rPr>
        <w:t xml:space="preserve">Upload_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Get_User_</w:t>
      </w:r>
      <w:r>
        <w:rPr>
          <w:rFonts w:ascii="Arial" w:hAnsi="Arial" w:cs="Arial"/>
          <w:sz w:val="28"/>
          <w:szCs w:val="28"/>
        </w:rPr>
        <w:t xml:space="preserve">Choice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“ Data for accessing Specific Job Profile”)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>
        <w:rPr>
          <w:rFonts w:ascii="Arial" w:hAnsi="Arial" w:cs="Arial"/>
          <w:sz w:val="28"/>
          <w:szCs w:val="28"/>
        </w:rPr>
        <w:t xml:space="preserve">CVs = </w:t>
      </w:r>
      <w:r>
        <w:rPr>
          <w:rFonts w:ascii="Arial" w:hAnsi="Arial" w:cs="Arial"/>
          <w:sz w:val="28"/>
          <w:szCs w:val="28"/>
        </w:rPr>
        <w:t xml:space="preserve">Get_User_</w:t>
      </w:r>
      <w:r>
        <w:rPr>
          <w:rFonts w:ascii="Arial" w:hAnsi="Arial" w:cs="Arial"/>
          <w:sz w:val="28"/>
          <w:szCs w:val="28"/>
        </w:rPr>
        <w:t xml:space="preserve">Input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“Upload 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eg</w:t>
      </w:r>
      <w:r>
        <w:rPr>
          <w:rFonts w:ascii="Arial" w:hAnsi="Arial" w:cs="Arial"/>
          <w:sz w:val="28"/>
          <w:szCs w:val="28"/>
        </w:rPr>
        <w:t xml:space="preserve"> : PDF, DOCX, TXT”)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For each CVs in CVs Do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Applicant_ID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Assign_Unique_</w:t>
      </w:r>
      <w:r>
        <w:rPr>
          <w:rFonts w:ascii="Arial" w:hAnsi="Arial" w:cs="Arial"/>
          <w:sz w:val="28"/>
          <w:szCs w:val="28"/>
        </w:rPr>
        <w:t xml:space="preserve">ID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Extracted_Text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Extraxt_Important_Text_From_</w:t>
      </w:r>
      <w:r>
        <w:rPr>
          <w:rFonts w:ascii="Arial" w:hAnsi="Arial" w:cs="Arial"/>
          <w:sz w:val="28"/>
          <w:szCs w:val="28"/>
        </w:rPr>
        <w:t xml:space="preserve">Files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CVs)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Parsed_Data</w:t>
      </w:r>
      <w:r>
        <w:rPr>
          <w:rFonts w:ascii="Arial" w:hAnsi="Arial" w:cs="Arial"/>
          <w:sz w:val="28"/>
          <w:szCs w:val="28"/>
        </w:rPr>
        <w:t xml:space="preserve">/Text = </w:t>
      </w:r>
      <w:r>
        <w:rPr>
          <w:rFonts w:ascii="Arial" w:hAnsi="Arial" w:cs="Arial"/>
          <w:sz w:val="28"/>
          <w:szCs w:val="28"/>
        </w:rPr>
        <w:t xml:space="preserve">Parsed_CV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Extracted_Text</w:t>
      </w:r>
      <w:r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Save_CV_</w:t>
      </w:r>
      <w:r>
        <w:rPr>
          <w:rFonts w:ascii="Arial" w:hAnsi="Arial" w:cs="Arial"/>
          <w:sz w:val="28"/>
          <w:szCs w:val="28"/>
        </w:rPr>
        <w:t xml:space="preserve">Data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Applicant_ID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Extracted_Text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Parsed_Data</w:t>
      </w:r>
      <w:r>
        <w:rPr>
          <w:rFonts w:ascii="Arial" w:hAnsi="Arial" w:cs="Arial"/>
          <w:sz w:val="28"/>
          <w:szCs w:val="28"/>
        </w:rPr>
        <w:t xml:space="preserve">/Text)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End of For Loop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Prompt Message = (“CVs have been Uploaded Successfully”)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For Viewing 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 CVs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Function </w:t>
      </w:r>
      <w:r>
        <w:rPr>
          <w:rFonts w:ascii="Arial" w:hAnsi="Arial" w:cs="Arial"/>
          <w:sz w:val="28"/>
          <w:szCs w:val="28"/>
        </w:rPr>
        <w:t xml:space="preserve">View_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 = Get User Input </w:t>
      </w:r>
      <w:r>
        <w:rPr>
          <w:rFonts w:ascii="Arial" w:hAnsi="Arial" w:cs="Arial"/>
          <w:sz w:val="28"/>
          <w:szCs w:val="28"/>
        </w:rPr>
        <w:t xml:space="preserve">( “</w:t>
      </w:r>
      <w:r>
        <w:rPr>
          <w:rFonts w:ascii="Arial" w:hAnsi="Arial" w:cs="Arial"/>
          <w:sz w:val="28"/>
          <w:szCs w:val="28"/>
        </w:rPr>
        <w:t xml:space="preserve"> Select Job Profile “)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_CVs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>
        <w:rPr>
          <w:rFonts w:ascii="Arial" w:hAnsi="Arial" w:cs="Arial"/>
          <w:sz w:val="28"/>
          <w:szCs w:val="28"/>
        </w:rPr>
        <w:t xml:space="preserve">Display_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Ranked</w:t>
      </w:r>
      <w:r>
        <w:rPr>
          <w:rFonts w:ascii="Arial" w:hAnsi="Arial" w:cs="Arial"/>
          <w:sz w:val="28"/>
          <w:szCs w:val="28"/>
        </w:rPr>
        <w:t xml:space="preserve">_CVs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Return </w:t>
      </w:r>
      <w:r>
        <w:rPr>
          <w:rFonts w:ascii="Arial" w:hAnsi="Arial" w:cs="Arial"/>
          <w:sz w:val="28"/>
          <w:szCs w:val="28"/>
        </w:rPr>
        <w:t xml:space="preserve">Parsed_Criteria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extract Data from Various types of files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  <w:t xml:space="preserve">Extract_</w:t>
      </w:r>
      <w:r>
        <w:rPr>
          <w:rFonts w:ascii="Arial" w:hAnsi="Arial" w:cs="Arial"/>
          <w:sz w:val="28"/>
          <w:szCs w:val="28"/>
        </w:rPr>
        <w:t xml:space="preserve">Text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File)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File Type is </w:t>
      </w:r>
      <w:r>
        <w:rPr>
          <w:rFonts w:ascii="Arial" w:hAnsi="Arial" w:cs="Arial"/>
          <w:sz w:val="28"/>
          <w:szCs w:val="28"/>
        </w:rPr>
        <w:t xml:space="preserve">PDF</w:t>
      </w:r>
      <w:r>
        <w:rPr>
          <w:rFonts w:ascii="Arial" w:hAnsi="Arial" w:cs="Arial"/>
          <w:sz w:val="28"/>
          <w:szCs w:val="28"/>
        </w:rPr>
        <w:t xml:space="preserve"> Then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Return </w:t>
      </w:r>
      <w:r>
        <w:rPr>
          <w:rFonts w:ascii="Arial" w:hAnsi="Arial" w:cs="Arial"/>
          <w:sz w:val="28"/>
          <w:szCs w:val="28"/>
        </w:rPr>
        <w:t xml:space="preserve">Extract_Text_Via_PDF_</w:t>
      </w:r>
      <w:r>
        <w:rPr>
          <w:rFonts w:ascii="Arial" w:hAnsi="Arial" w:cs="Arial"/>
          <w:sz w:val="28"/>
          <w:szCs w:val="28"/>
        </w:rPr>
        <w:t xml:space="preserve">Box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File)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Else If File Type is DOCX Then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Return </w:t>
      </w:r>
      <w:r>
        <w:rPr>
          <w:rFonts w:ascii="Arial" w:hAnsi="Arial" w:cs="Arial"/>
          <w:sz w:val="28"/>
          <w:szCs w:val="28"/>
        </w:rPr>
        <w:t xml:space="preserve">Extract_Text_Via_DOCX_</w:t>
      </w:r>
      <w:r>
        <w:rPr>
          <w:rFonts w:ascii="Arial" w:hAnsi="Arial" w:cs="Arial"/>
          <w:sz w:val="28"/>
          <w:szCs w:val="28"/>
        </w:rPr>
        <w:t xml:space="preserve">Box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File)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Else If File Type is </w:t>
      </w:r>
      <w:r>
        <w:rPr>
          <w:rFonts w:ascii="Arial" w:hAnsi="Arial" w:cs="Arial"/>
          <w:sz w:val="28"/>
          <w:szCs w:val="28"/>
        </w:rPr>
        <w:t xml:space="preserve">TXT</w:t>
      </w:r>
      <w:r>
        <w:rPr>
          <w:rFonts w:ascii="Arial" w:hAnsi="Arial" w:cs="Arial"/>
          <w:sz w:val="28"/>
          <w:szCs w:val="28"/>
        </w:rPr>
        <w:t xml:space="preserve"> Then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Return </w:t>
      </w:r>
      <w:r>
        <w:rPr>
          <w:rFonts w:ascii="Arial" w:hAnsi="Arial" w:cs="Arial"/>
          <w:sz w:val="28"/>
          <w:szCs w:val="28"/>
        </w:rPr>
        <w:t xml:space="preserve">Simply_Read_Text_</w:t>
      </w:r>
      <w:r>
        <w:rPr>
          <w:rFonts w:ascii="Arial" w:hAnsi="Arial" w:cs="Arial"/>
          <w:sz w:val="28"/>
          <w:szCs w:val="28"/>
        </w:rPr>
        <w:t xml:space="preserve">File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File)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If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Parse CVs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  <w:t xml:space="preserve">Parse_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Extracted_Text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Parsed_Info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NLP_</w:t>
      </w:r>
      <w:r>
        <w:rPr>
          <w:rFonts w:ascii="Arial" w:hAnsi="Arial" w:cs="Arial"/>
          <w:sz w:val="28"/>
          <w:szCs w:val="28"/>
        </w:rPr>
        <w:t xml:space="preserve">Process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Extracted_Text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Return </w:t>
      </w:r>
      <w:r>
        <w:rPr>
          <w:rFonts w:ascii="Arial" w:hAnsi="Arial" w:cs="Arial"/>
          <w:sz w:val="28"/>
          <w:szCs w:val="28"/>
        </w:rPr>
        <w:t xml:space="preserve">Parsed_Info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Rank CVs Based on Job Criteria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Function </w:t>
      </w:r>
      <w:r>
        <w:rPr>
          <w:rFonts w:ascii="Arial" w:hAnsi="Arial" w:cs="Arial"/>
          <w:sz w:val="28"/>
          <w:szCs w:val="28"/>
        </w:rPr>
        <w:t xml:space="preserve">Rank_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sz w:val="28"/>
          <w:szCs w:val="28"/>
        </w:rPr>
        <w:t xml:space="preserve">Job_Criteria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View_Job_</w:t>
      </w:r>
      <w:r>
        <w:rPr>
          <w:rFonts w:ascii="Arial" w:hAnsi="Arial" w:cs="Arial"/>
          <w:sz w:val="28"/>
          <w:szCs w:val="28"/>
        </w:rPr>
        <w:t xml:space="preserve">Criteria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CVs = </w:t>
      </w:r>
      <w:r>
        <w:rPr>
          <w:rFonts w:ascii="Arial" w:hAnsi="Arial" w:cs="Arial"/>
          <w:sz w:val="28"/>
          <w:szCs w:val="28"/>
        </w:rPr>
        <w:t xml:space="preserve">View_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sz w:val="28"/>
          <w:szCs w:val="28"/>
        </w:rPr>
        <w:t xml:space="preserve">Ranked_CVs_List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[ ]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each CV in CVs Do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 xml:space="preserve">Relevance_</w:t>
      </w:r>
      <w:del w:id="1" w:author="gedas" w:date="2025-02-27T15:16:53Z" oouserid="gedas">
        <w:r>
          <w:rPr>
            <w:rFonts w:ascii="Arial" w:hAnsi="Arial" w:cs="Arial"/>
            <w:sz w:val="28"/>
            <w:szCs w:val="28"/>
          </w:rPr>
        </w:r>
      </w:del>
      <w:commentRangeStart w:id="1"/>
      <w:del w:id="2" w:author="gedas" w:date="2025-02-27T15:16:53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ins w:id="3" w:author="gedas" w:date="2025-02-27T15:15:45Z" oouserid="gedas">
        <w:r>
          <w:rPr>
            <w:rFonts w:ascii="Arial" w:hAnsi="Arial" w:cs="Arial"/>
            <w:sz w:val="28"/>
            <w:szCs w:val="28"/>
            <w:lang w:val="en"/>
          </w:rPr>
          <w:t xml:space="preserve">Score</w:t>
        </w:r>
      </w:ins>
      <w:r>
        <w:rPr>
          <w:rFonts w:ascii="Arial" w:hAnsi="Arial" w:cs="Arial"/>
          <w:sz w:val="28"/>
          <w:szCs w:val="28"/>
        </w:rPr>
      </w:r>
      <w:commentRangeEnd w:id="1"/>
      <w:r>
        <w:commentReference w:id="1"/>
      </w:r>
      <w:r>
        <w:rPr>
          <w:rFonts w:ascii="Arial" w:hAnsi="Arial" w:cs="Arial"/>
          <w:sz w:val="28"/>
          <w:szCs w:val="28"/>
        </w:rPr>
        <w:t xml:space="preserve"> = Calculate_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Relevance_</w:t>
      </w:r>
      <w:del w:id="4" w:author="gedas" w:date="2025-02-27T15:15:49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ins w:id="5" w:author="gedas" w:date="2025-02-27T15:15:49Z" oouserid="gedas">
        <w:r>
          <w:rPr>
            <w:rFonts w:ascii="Arial" w:hAnsi="Arial" w:cs="Arial"/>
            <w:sz w:val="28"/>
            <w:szCs w:val="28"/>
            <w:lang w:val="en"/>
          </w:rPr>
          <w:t xml:space="preserve">Score</w:t>
        </w:r>
      </w:ins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CVs, </w:t>
      </w:r>
      <w:r>
        <w:rPr>
          <w:rFonts w:ascii="Arial" w:hAnsi="Arial" w:cs="Arial"/>
          <w:sz w:val="28"/>
          <w:szCs w:val="28"/>
        </w:rPr>
        <w:t xml:space="preserve">Job_Criteria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 xml:space="preserve">RankedList.ADD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CVs, </w:t>
      </w:r>
      <w:r>
        <w:rPr>
          <w:rFonts w:ascii="Arial" w:hAnsi="Arial" w:cs="Arial"/>
          <w:sz w:val="28"/>
          <w:szCs w:val="28"/>
        </w:rPr>
        <w:t xml:space="preserve">Relevance_</w:t>
      </w:r>
      <w:del w:id="6" w:author="gedas" w:date="2025-02-27T15:15:56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ins w:id="7" w:author="gedas" w:date="2025-02-27T15:15:57Z" oouserid="gedas">
        <w:r>
          <w:rPr>
            <w:rFonts w:ascii="Arial" w:hAnsi="Arial" w:cs="Arial"/>
            <w:sz w:val="28"/>
            <w:szCs w:val="28"/>
            <w:lang w:val="en"/>
          </w:rPr>
          <w:t xml:space="preserve">Score</w:t>
        </w:r>
      </w:ins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For Loop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 xml:space="preserve">RankedList.Sort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Relevance_</w:t>
      </w:r>
      <w:del w:id="8" w:author="gedas" w:date="2025-02-27T15:16:05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ins w:id="9" w:author="gedas" w:date="2025-02-27T15:16:06Z" oouserid="gedas">
        <w:r>
          <w:rPr>
            <w:rFonts w:ascii="Arial" w:hAnsi="Arial" w:cs="Arial"/>
            <w:sz w:val="28"/>
            <w:szCs w:val="28"/>
            <w:lang w:val="en"/>
          </w:rPr>
          <w:t xml:space="preserve">Score</w:t>
        </w:r>
      </w:ins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Descending_Order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Return </w:t>
      </w:r>
      <w:r>
        <w:rPr>
          <w:rFonts w:ascii="Arial" w:hAnsi="Arial" w:cs="Arial"/>
          <w:sz w:val="28"/>
          <w:szCs w:val="28"/>
        </w:rPr>
        <w:t xml:space="preserve">RankedList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Function To Save Data Securely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  <w:t xml:space="preserve">Save_Data_</w:t>
      </w:r>
      <w:r>
        <w:rPr>
          <w:rFonts w:ascii="Arial" w:hAnsi="Arial" w:cs="Arial"/>
          <w:sz w:val="28"/>
          <w:szCs w:val="28"/>
        </w:rPr>
        <w:t xml:space="preserve">Securely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Data, </w:t>
      </w:r>
      <w:r>
        <w:rPr>
          <w:rFonts w:ascii="Arial" w:hAnsi="Arial" w:cs="Arial"/>
          <w:sz w:val="28"/>
          <w:szCs w:val="28"/>
        </w:rPr>
        <w:t xml:space="preserve">File_Name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 xml:space="preserve">Encrypted_Data</w:t>
      </w:r>
      <w:r>
        <w:rPr>
          <w:rFonts w:ascii="Arial" w:hAnsi="Arial" w:cs="Arial"/>
          <w:sz w:val="28"/>
          <w:szCs w:val="28"/>
        </w:rPr>
        <w:t xml:space="preserve"> = EncryptedDataWithAES256(Data)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 xml:space="preserve">Save_To_</w:t>
      </w:r>
      <w:r>
        <w:rPr>
          <w:rFonts w:ascii="Arial" w:hAnsi="Arial" w:cs="Arial"/>
          <w:sz w:val="28"/>
          <w:szCs w:val="28"/>
        </w:rPr>
        <w:t xml:space="preserve">File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File_Name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Encrypted_Data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For Displaying Ranked CVs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  <w:t xml:space="preserve">Display_Ranked_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Ranked_CVs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For each CV IN </w:t>
      </w:r>
      <w:r>
        <w:rPr>
          <w:rFonts w:ascii="Arial" w:hAnsi="Arial" w:cs="Arial"/>
          <w:sz w:val="28"/>
          <w:szCs w:val="28"/>
        </w:rPr>
        <w:t xml:space="preserve">Ranked_CVs</w:t>
      </w:r>
      <w:r>
        <w:rPr>
          <w:rFonts w:ascii="Arial" w:hAnsi="Arial" w:cs="Arial"/>
          <w:sz w:val="28"/>
          <w:szCs w:val="28"/>
        </w:rPr>
        <w:t xml:space="preserve"> Do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Display </w:t>
      </w:r>
      <w:r>
        <w:rPr>
          <w:rFonts w:ascii="Arial" w:hAnsi="Arial" w:cs="Arial"/>
          <w:sz w:val="28"/>
          <w:szCs w:val="28"/>
        </w:rPr>
        <w:t xml:space="preserve">CV.Summary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sz w:val="28"/>
          <w:szCs w:val="28"/>
        </w:rPr>
        <w:t xml:space="preserve">CV.Relevance_</w:t>
      </w:r>
      <w:ins w:id="10" w:author="gedas" w:date="2025-02-27T15:17:05Z" oouserid="gedas">
        <w:r>
          <w:rPr>
            <w:rFonts w:ascii="Arial" w:hAnsi="Arial" w:cs="Arial"/>
            <w:sz w:val="28"/>
            <w:szCs w:val="28"/>
            <w:lang w:val="en"/>
          </w:rPr>
          <w:t xml:space="preserve">Score</w:t>
        </w:r>
      </w:ins>
      <w:del w:id="11" w:author="gedas" w:date="2025-02-27T15:17:04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del w:id="12" w:author="gedas" w:date="2025-02-27T15:17:04Z" oouserid="gedas">
        <w:r>
          <w:rPr>
            <w:rFonts w:ascii="Arial" w:hAnsi="Arial" w:cs="Arial"/>
            <w:sz w:val="28"/>
            <w:szCs w:val="28"/>
          </w:rPr>
        </w:r>
      </w:del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For Loop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For Encrypting Data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Function EncryptedDataWithAES256(Data)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//Do Implement AES-256 Encryption Logic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Return </w:t>
      </w:r>
      <w:r>
        <w:rPr>
          <w:rFonts w:ascii="Arial" w:hAnsi="Arial" w:cs="Arial"/>
          <w:sz w:val="28"/>
          <w:szCs w:val="28"/>
        </w:rPr>
        <w:t xml:space="preserve">Encrypted_Data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Function to Handle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User Input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Function </w:t>
      </w:r>
      <w:r>
        <w:rPr>
          <w:rFonts w:ascii="Arial" w:hAnsi="Arial" w:cs="Arial"/>
          <w:sz w:val="28"/>
          <w:szCs w:val="28"/>
        </w:rPr>
        <w:t xml:space="preserve">Get_User_</w:t>
      </w:r>
      <w:r>
        <w:rPr>
          <w:rFonts w:ascii="Arial" w:hAnsi="Arial" w:cs="Arial"/>
          <w:sz w:val="28"/>
          <w:szCs w:val="28"/>
        </w:rPr>
        <w:t xml:space="preserve">Input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// Display and Return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User Input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Display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Messages to The User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Function to display </w:t>
      </w:r>
      <w:r>
        <w:rPr>
          <w:rFonts w:ascii="Arial" w:hAnsi="Arial" w:cs="Arial"/>
          <w:sz w:val="28"/>
          <w:szCs w:val="28"/>
        </w:rPr>
        <w:t xml:space="preserve">the Messages</w:t>
      </w:r>
      <w:r>
        <w:rPr>
          <w:rFonts w:ascii="Arial" w:hAnsi="Arial" w:cs="Arial"/>
          <w:sz w:val="28"/>
          <w:szCs w:val="28"/>
        </w:rPr>
        <w:t xml:space="preserve"> to the User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//Display The Messages to The User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The Function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To Assign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Unique IDs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Function </w:t>
      </w:r>
      <w:r>
        <w:rPr>
          <w:rFonts w:ascii="Arial" w:hAnsi="Arial" w:cs="Arial"/>
          <w:sz w:val="28"/>
          <w:szCs w:val="28"/>
        </w:rPr>
        <w:t xml:space="preserve">Assign_Unique_</w:t>
      </w:r>
      <w:r>
        <w:rPr>
          <w:rFonts w:ascii="Arial" w:hAnsi="Arial" w:cs="Arial"/>
          <w:sz w:val="28"/>
          <w:szCs w:val="28"/>
        </w:rPr>
        <w:t xml:space="preserve">IDs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// Will Assign and Return </w:t>
      </w:r>
      <w:r>
        <w:rPr>
          <w:rFonts w:ascii="Arial" w:hAnsi="Arial" w:cs="Arial"/>
          <w:sz w:val="28"/>
          <w:szCs w:val="28"/>
        </w:rPr>
        <w:t xml:space="preserve">the Unique</w:t>
      </w:r>
      <w:r>
        <w:rPr>
          <w:rFonts w:ascii="Arial" w:hAnsi="Arial" w:cs="Arial"/>
          <w:sz w:val="28"/>
          <w:szCs w:val="28"/>
        </w:rPr>
        <w:t xml:space="preserve"> IDs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Save The Job Profile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Function </w:t>
      </w:r>
      <w:r>
        <w:rPr>
          <w:rFonts w:ascii="Arial" w:hAnsi="Arial" w:cs="Arial"/>
          <w:sz w:val="28"/>
          <w:szCs w:val="28"/>
        </w:rPr>
        <w:t xml:space="preserve">Save_Job_</w:t>
      </w:r>
      <w:r>
        <w:rPr>
          <w:rFonts w:ascii="Arial" w:hAnsi="Arial" w:cs="Arial"/>
          <w:sz w:val="28"/>
          <w:szCs w:val="28"/>
        </w:rPr>
        <w:t xml:space="preserve">Profile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Job_Description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//Will Store the Job Profile into The </w:t>
      </w:r>
      <w:ins w:id="13" w:author="gedas" w:date="2025-02-27T15:21:41Z" oouserid="gedas">
        <w:r>
          <w:rPr>
            <w:rFonts w:ascii="Arial" w:hAnsi="Arial" w:cs="Arial"/>
            <w:sz w:val="28"/>
            <w:szCs w:val="28"/>
            <w:lang w:val="en"/>
          </w:rPr>
        </w:r>
      </w:ins>
      <w:commentRangeStart w:id="2"/>
      <w:ins w:id="14" w:author="gedas" w:date="2025-02-27T15:21:41Z" oouserid="gedas">
        <w:r>
          <w:rPr>
            <w:rFonts w:ascii="Arial" w:hAnsi="Arial" w:cs="Arial"/>
            <w:sz w:val="28"/>
            <w:szCs w:val="28"/>
            <w:lang w:val="en"/>
          </w:rPr>
          <w:t xml:space="preserve">JSON file</w:t>
        </w:r>
      </w:ins>
      <w:del w:id="15" w:author="gedas" w:date="2025-02-27T15:20:07Z" oouserid="gedas">
        <w:r>
          <w:rPr>
            <w:rFonts w:ascii="Arial" w:hAnsi="Arial" w:cs="Arial"/>
            <w:sz w:val="28"/>
            <w:szCs w:val="28"/>
          </w:rPr>
          <w:delText xml:space="preserve">DataBase</w:delText>
        </w:r>
      </w:del>
      <w:r>
        <w:rPr>
          <w:rFonts w:ascii="Arial" w:hAnsi="Arial" w:cs="Arial"/>
          <w:sz w:val="28"/>
          <w:szCs w:val="28"/>
        </w:rPr>
      </w:r>
      <w:commentRangeEnd w:id="2"/>
      <w:r>
        <w:commentReference w:id="2"/>
      </w:r>
      <w:ins w:id="16" w:author="gedas" w:date="2025-02-27T15:21:41Z" oouserid="gedas">
        <w:r/>
      </w:ins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Save Parsing Criteria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Function </w:t>
      </w:r>
      <w:r>
        <w:rPr>
          <w:rFonts w:ascii="Arial" w:hAnsi="Arial" w:cs="Arial"/>
          <w:sz w:val="28"/>
          <w:szCs w:val="28"/>
        </w:rPr>
        <w:t xml:space="preserve">Save_Parsing_</w:t>
      </w:r>
      <w:r>
        <w:rPr>
          <w:rFonts w:ascii="Arial" w:hAnsi="Arial" w:cs="Arial"/>
          <w:sz w:val="28"/>
          <w:szCs w:val="28"/>
        </w:rPr>
        <w:t xml:space="preserve">Criteria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Parsing_Criteria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// Will Save The Parsing criteria into The </w:t>
      </w:r>
      <w:del w:id="17" w:author="gedas" w:date="2025-02-27T15:22:26Z" oouserid="gedas">
        <w:r>
          <w:rPr>
            <w:rFonts w:ascii="Arial" w:hAnsi="Arial" w:cs="Arial"/>
            <w:sz w:val="28"/>
            <w:szCs w:val="28"/>
          </w:rPr>
          <w:delText xml:space="preserve">DataBase</w:delText>
        </w:r>
      </w:del>
      <w:del w:id="18" w:author="gedas" w:date="2025-02-27T15:22:26Z" oouserid="gedas">
        <w:r>
          <w:rPr>
            <w:rFonts w:ascii="Arial" w:hAnsi="Arial" w:cs="Arial"/>
            <w:sz w:val="28"/>
            <w:szCs w:val="28"/>
          </w:rPr>
        </w:r>
      </w:del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Save CV Data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Function </w:t>
      </w:r>
      <w:r>
        <w:rPr>
          <w:rFonts w:ascii="Arial" w:hAnsi="Arial" w:cs="Arial"/>
          <w:sz w:val="28"/>
          <w:szCs w:val="28"/>
        </w:rPr>
        <w:t xml:space="preserve">Save_CV_</w:t>
      </w:r>
      <w:r>
        <w:rPr>
          <w:rFonts w:ascii="Arial" w:hAnsi="Arial" w:cs="Arial"/>
          <w:sz w:val="28"/>
          <w:szCs w:val="28"/>
        </w:rPr>
        <w:t xml:space="preserve">Data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Applicant_ID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Parsed_Data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//Will Save The Data </w:t>
      </w:r>
      <w:r>
        <w:rPr>
          <w:rFonts w:ascii="Arial" w:hAnsi="Arial" w:cs="Arial"/>
          <w:sz w:val="28"/>
          <w:szCs w:val="28"/>
        </w:rPr>
        <w:t xml:space="preserve">From</w:t>
      </w:r>
      <w:r>
        <w:rPr>
          <w:rFonts w:ascii="Arial" w:hAnsi="Arial" w:cs="Arial"/>
          <w:sz w:val="28"/>
          <w:szCs w:val="28"/>
        </w:rPr>
        <w:t xml:space="preserve"> The CVs Into The </w:t>
      </w:r>
      <w:del w:id="19" w:author="gedas" w:date="2025-02-27T15:22:30Z" oouserid="gedas">
        <w:r>
          <w:rPr>
            <w:rFonts w:ascii="Arial" w:hAnsi="Arial" w:cs="Arial"/>
            <w:sz w:val="28"/>
            <w:szCs w:val="28"/>
          </w:rPr>
          <w:delText xml:space="preserve">DataBase</w:delText>
        </w:r>
      </w:del>
      <w:del w:id="20" w:author="gedas" w:date="2025-02-27T15:22:30Z" oouserid="gedas">
        <w:r>
          <w:rPr>
            <w:rFonts w:ascii="Arial" w:hAnsi="Arial" w:cs="Arial"/>
            <w:sz w:val="28"/>
            <w:szCs w:val="28"/>
          </w:rPr>
        </w:r>
      </w:del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Load Job Criteria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Function </w:t>
      </w:r>
      <w:r>
        <w:rPr>
          <w:rFonts w:ascii="Arial" w:hAnsi="Arial" w:cs="Arial"/>
          <w:sz w:val="28"/>
          <w:szCs w:val="28"/>
        </w:rPr>
        <w:t xml:space="preserve">Load_Job_</w:t>
      </w:r>
      <w:r>
        <w:rPr>
          <w:rFonts w:ascii="Arial" w:hAnsi="Arial" w:cs="Arial"/>
          <w:sz w:val="28"/>
          <w:szCs w:val="28"/>
        </w:rPr>
        <w:t xml:space="preserve">Criteria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//Will Load And Save The Job Criteria </w:t>
      </w:r>
      <w:r>
        <w:rPr>
          <w:rFonts w:ascii="Arial" w:hAnsi="Arial" w:cs="Arial"/>
          <w:sz w:val="28"/>
          <w:szCs w:val="28"/>
        </w:rPr>
        <w:t xml:space="preserve">From</w:t>
      </w:r>
      <w:r>
        <w:rPr>
          <w:rFonts w:ascii="Arial" w:hAnsi="Arial" w:cs="Arial"/>
          <w:sz w:val="28"/>
          <w:szCs w:val="28"/>
        </w:rPr>
        <w:t xml:space="preserve"> The </w:t>
      </w:r>
      <w:del w:id="21" w:author="gedas" w:date="2025-02-27T15:22:35Z" oouserid="gedas">
        <w:r>
          <w:rPr>
            <w:rFonts w:ascii="Arial" w:hAnsi="Arial" w:cs="Arial"/>
            <w:sz w:val="28"/>
            <w:szCs w:val="28"/>
          </w:rPr>
          <w:delText xml:space="preserve">DataBase</w:delText>
        </w:r>
      </w:del>
      <w:del w:id="22" w:author="gedas" w:date="2025-02-27T15:22:35Z" oouserid="gedas">
        <w:r>
          <w:rPr>
            <w:rFonts w:ascii="Arial" w:hAnsi="Arial" w:cs="Arial"/>
            <w:sz w:val="28"/>
            <w:szCs w:val="28"/>
          </w:rPr>
        </w:r>
      </w:del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Function To Load CVs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Function </w:t>
      </w:r>
      <w:r>
        <w:rPr>
          <w:rFonts w:ascii="Arial" w:hAnsi="Arial" w:cs="Arial"/>
          <w:sz w:val="28"/>
          <w:szCs w:val="28"/>
        </w:rPr>
        <w:t xml:space="preserve">Load_</w:t>
      </w:r>
      <w:r>
        <w:rPr>
          <w:rFonts w:ascii="Arial" w:hAnsi="Arial" w:cs="Arial"/>
          <w:sz w:val="28"/>
          <w:szCs w:val="28"/>
        </w:rPr>
        <w:t xml:space="preserve">CVs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Profile_ID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// Will Load and Save CVs From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</w:t>
      </w:r>
      <w:del w:id="23" w:author="gedas" w:date="2025-02-27T15:22:43Z" oouserid="gedas">
        <w:r>
          <w:rPr>
            <w:rFonts w:ascii="Arial" w:hAnsi="Arial" w:cs="Arial"/>
            <w:sz w:val="28"/>
            <w:szCs w:val="28"/>
          </w:rPr>
          <w:delText xml:space="preserve">DataBase</w:delText>
        </w:r>
      </w:del>
      <w:del w:id="24" w:author="gedas" w:date="2025-02-27T15:22:43Z" oouserid="gedas">
        <w:r>
          <w:rPr>
            <w:rFonts w:ascii="Arial" w:hAnsi="Arial" w:cs="Arial"/>
            <w:sz w:val="28"/>
            <w:szCs w:val="28"/>
          </w:rPr>
        </w:r>
      </w:del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Calculate Relevance </w:t>
      </w:r>
      <w:del w:id="25" w:author="gedas" w:date="2025-02-27T15:22:47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del w:id="26" w:author="gedas" w:date="2025-02-27T15:22:47Z" oouserid="gedas">
        <w:r>
          <w:rPr>
            <w:rFonts w:ascii="Arial" w:hAnsi="Arial" w:cs="Arial"/>
            <w:sz w:val="28"/>
            <w:szCs w:val="28"/>
          </w:rPr>
        </w:r>
      </w:del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Function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Calculate_Relevance_</w:t>
      </w:r>
      <w:del w:id="27" w:author="gedas" w:date="2025-02-27T15:22:48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CV, </w:t>
      </w:r>
      <w:r>
        <w:rPr>
          <w:rFonts w:ascii="Arial" w:hAnsi="Arial" w:cs="Arial"/>
          <w:sz w:val="28"/>
          <w:szCs w:val="28"/>
        </w:rPr>
        <w:t xml:space="preserve">Job_Criteria</w:t>
      </w:r>
      <w:r>
        <w:rPr>
          <w:rFonts w:ascii="Arial" w:hAnsi="Arial" w:cs="Arial"/>
          <w:sz w:val="28"/>
          <w:szCs w:val="28"/>
        </w:rPr>
        <w:t xml:space="preserve">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// Will Implement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Logic To Calculate The Relevance </w:t>
      </w:r>
      <w:del w:id="28" w:author="gedas" w:date="2025-02-27T15:22:55Z" oouserid="gedas">
        <w:r>
          <w:rPr>
            <w:rFonts w:ascii="Arial" w:hAnsi="Arial" w:cs="Arial"/>
            <w:sz w:val="28"/>
            <w:szCs w:val="28"/>
          </w:rPr>
          <w:delText xml:space="preserve">Percentage </w:delText>
        </w:r>
      </w:del>
      <w:r>
        <w:rPr>
          <w:rFonts w:ascii="Arial" w:hAnsi="Arial" w:cs="Arial"/>
          <w:sz w:val="28"/>
          <w:szCs w:val="28"/>
        </w:rPr>
        <w:t xml:space="preserve">On The Basis Of Matching Criteria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Return </w:t>
      </w:r>
      <w:r>
        <w:rPr>
          <w:rFonts w:ascii="Arial" w:hAnsi="Arial" w:cs="Arial"/>
          <w:sz w:val="28"/>
          <w:szCs w:val="28"/>
        </w:rPr>
        <w:t xml:space="preserve">Relevance_</w:t>
      </w:r>
      <w:del w:id="29" w:author="gedas" w:date="2025-02-27T15:22:57Z" oouserid="gedas">
        <w:r>
          <w:rPr>
            <w:rFonts w:ascii="Arial" w:hAnsi="Arial" w:cs="Arial"/>
            <w:sz w:val="28"/>
            <w:szCs w:val="28"/>
          </w:rPr>
          <w:delText xml:space="preserve">Percentage</w:delText>
        </w:r>
      </w:del>
      <w:del w:id="30" w:author="gedas" w:date="2025-02-27T15:22:57Z" oouserid="gedas">
        <w:r>
          <w:rPr>
            <w:rFonts w:ascii="Arial" w:hAnsi="Arial" w:cs="Arial"/>
            <w:sz w:val="28"/>
            <w:szCs w:val="28"/>
          </w:rPr>
        </w:r>
      </w:del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z w:val="28"/>
          <w:szCs w:val="28"/>
        </w:rPr>
        <w:t xml:space="preserve">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//Function To Perform </w:t>
      </w:r>
      <w:r>
        <w:rPr>
          <w:rFonts w:ascii="Arial" w:hAnsi="Arial" w:cs="Arial"/>
          <w:sz w:val="28"/>
          <w:szCs w:val="28"/>
        </w:rPr>
        <w:t xml:space="preserve">NLP(</w:t>
      </w:r>
      <w:r>
        <w:rPr>
          <w:rFonts w:ascii="Arial" w:hAnsi="Arial" w:cs="Arial"/>
          <w:sz w:val="28"/>
          <w:szCs w:val="28"/>
        </w:rPr>
        <w:t xml:space="preserve">Natural Language Processing)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Function </w:t>
      </w:r>
      <w:r>
        <w:rPr>
          <w:rFonts w:ascii="Arial" w:hAnsi="Arial" w:cs="Arial"/>
          <w:sz w:val="28"/>
          <w:szCs w:val="28"/>
        </w:rPr>
        <w:t xml:space="preserve">NLP_</w:t>
      </w:r>
      <w:r>
        <w:rPr>
          <w:rFonts w:ascii="Arial" w:hAnsi="Arial" w:cs="Arial"/>
          <w:sz w:val="28"/>
          <w:szCs w:val="28"/>
        </w:rPr>
        <w:t xml:space="preserve">Process</w:t>
      </w:r>
      <w:r>
        <w:rPr>
          <w:rFonts w:ascii="Arial" w:hAnsi="Arial" w:cs="Arial"/>
          <w:sz w:val="28"/>
          <w:szCs w:val="28"/>
        </w:rPr>
        <w:t xml:space="preserve">(</w:t>
      </w:r>
      <w:r>
        <w:rPr>
          <w:rFonts w:ascii="Arial" w:hAnsi="Arial" w:cs="Arial"/>
          <w:sz w:val="28"/>
          <w:szCs w:val="28"/>
        </w:rPr>
        <w:t xml:space="preserve">Text)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//Implement NLP Processing Logic Using Stanford </w:t>
      </w:r>
      <w:r>
        <w:rPr>
          <w:rFonts w:ascii="Arial" w:hAnsi="Arial" w:cs="Arial"/>
          <w:sz w:val="28"/>
          <w:szCs w:val="28"/>
        </w:rPr>
        <w:t xml:space="preserve">CoreNLP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Return </w:t>
      </w:r>
      <w:r>
        <w:rPr>
          <w:rFonts w:ascii="Arial" w:hAnsi="Arial" w:cs="Arial"/>
          <w:sz w:val="28"/>
          <w:szCs w:val="28"/>
        </w:rPr>
        <w:t xml:space="preserve">Parsed_Entities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The Function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edas" w:date="2025-02-27T15:21:41Z" w:initials="g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just a technicality, but our program is not using a database and a database isn't mentioned anywhere else, prof might not like it</w:t>
      </w:r>
    </w:p>
  </w:comment>
  <w:comment w:id="1" w:author="gedas" w:date="2025-02-27T15:16:53Z" w:initials="g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suggest renaming these just so it's consistent with the rest of design</w:t>
      </w:r>
    </w:p>
  </w:comment>
  <w:comment w:id="0" w:author="gedas" w:date="2025-02-27T15:12:27Z" w:initials="g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think you probably didn't mean to name it this?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88D7DE8" w16cex:dateUtc="2025-02-27T15:21:41Z"/>
  <w16cex:commentExtensible w16cex:durableId="4BB931EB" w16cex:dateUtc="2025-02-27T15:16:53Z"/>
  <w16cex:commentExtensible w16cex:durableId="0710091F" w16cex:dateUtc="2025-02-27T15:12: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88D7DE8"/>
  <w16cid:commentId w16cid:paraId="00000002" w16cid:durableId="4BB931EB"/>
  <w16cid:commentId w16cid:paraId="00000003" w16cid:durableId="0710091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7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das">
    <w15:presenceInfo w15:providerId="Teamlab" w15:userId="ge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paragraph" w:styleId="661">
    <w:name w:val="Heading 1"/>
    <w:basedOn w:val="660"/>
    <w:next w:val="660"/>
    <w:link w:val="6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2">
    <w:name w:val="Heading 2"/>
    <w:basedOn w:val="660"/>
    <w:next w:val="660"/>
    <w:link w:val="67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3">
    <w:name w:val="Heading 3"/>
    <w:basedOn w:val="660"/>
    <w:next w:val="660"/>
    <w:link w:val="67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Heading 1 Char"/>
    <w:basedOn w:val="670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4" w:customStyle="1">
    <w:name w:val="Heading 2 Char"/>
    <w:basedOn w:val="670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5" w:customStyle="1">
    <w:name w:val="Heading 3 Char"/>
    <w:basedOn w:val="670"/>
    <w:link w:val="66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76" w:customStyle="1">
    <w:name w:val="Heading 4 Char"/>
    <w:basedOn w:val="670"/>
    <w:link w:val="66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77" w:customStyle="1">
    <w:name w:val="Heading 5 Char"/>
    <w:basedOn w:val="670"/>
    <w:link w:val="66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78" w:customStyle="1">
    <w:name w:val="Heading 6 Char"/>
    <w:basedOn w:val="670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79" w:customStyle="1">
    <w:name w:val="Heading 7 Char"/>
    <w:basedOn w:val="670"/>
    <w:link w:val="66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0" w:customStyle="1">
    <w:name w:val="Heading 8 Char"/>
    <w:basedOn w:val="670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1" w:customStyle="1">
    <w:name w:val="Heading 9 Char"/>
    <w:basedOn w:val="670"/>
    <w:link w:val="66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2">
    <w:name w:val="Title"/>
    <w:basedOn w:val="660"/>
    <w:next w:val="660"/>
    <w:link w:val="68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3" w:customStyle="1">
    <w:name w:val="Title Char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4">
    <w:name w:val="Subtitle"/>
    <w:basedOn w:val="660"/>
    <w:next w:val="660"/>
    <w:link w:val="68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85" w:customStyle="1">
    <w:name w:val="Subtitle Char"/>
    <w:basedOn w:val="670"/>
    <w:link w:val="68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6">
    <w:name w:val="Quote"/>
    <w:basedOn w:val="660"/>
    <w:next w:val="660"/>
    <w:link w:val="6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87" w:customStyle="1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88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689">
    <w:name w:val="Intense Emphasis"/>
    <w:basedOn w:val="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0">
    <w:name w:val="Intense Quote"/>
    <w:basedOn w:val="660"/>
    <w:next w:val="660"/>
    <w:link w:val="6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1" w:customStyle="1">
    <w:name w:val="Intense Quote Char"/>
    <w:basedOn w:val="670"/>
    <w:link w:val="6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2">
    <w:name w:val="Intense Reference"/>
    <w:basedOn w:val="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Umair, Muhammad (Student)</dc:creator>
  <cp:keywords/>
  <dc:description/>
  <cp:revision>3</cp:revision>
  <dcterms:created xsi:type="dcterms:W3CDTF">2025-02-27T14:59:00Z</dcterms:created>
  <dcterms:modified xsi:type="dcterms:W3CDTF">2025-02-27T15:23:24Z</dcterms:modified>
</cp:coreProperties>
</file>